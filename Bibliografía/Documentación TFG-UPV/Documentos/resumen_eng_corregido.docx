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702A1" w14:textId="77777777" w:rsidR="00E4738E" w:rsidRPr="00C9785F" w:rsidRDefault="00E4738E" w:rsidP="00C9785F">
      <w:pPr>
        <w:spacing w:line="360" w:lineRule="auto"/>
        <w:rPr>
          <w:rFonts w:ascii="Times New Roman" w:hAnsi="Times New Roman" w:cs="Times New Roman"/>
        </w:rPr>
      </w:pPr>
      <w:proofErr w:type="spellStart"/>
      <w:r w:rsidRPr="00C9785F">
        <w:rPr>
          <w:rFonts w:ascii="Times New Roman" w:hAnsi="Times New Roman" w:cs="Times New Roman"/>
          <w:b/>
        </w:rPr>
        <w:t>Title</w:t>
      </w:r>
      <w:proofErr w:type="spellEnd"/>
      <w:r w:rsidRPr="00C9785F">
        <w:rPr>
          <w:rFonts w:ascii="Times New Roman" w:hAnsi="Times New Roman" w:cs="Times New Roman"/>
          <w:b/>
        </w:rPr>
        <w:t xml:space="preserve">: </w:t>
      </w:r>
      <w:r w:rsidRPr="00C9785F">
        <w:rPr>
          <w:rFonts w:ascii="Times New Roman" w:hAnsi="Times New Roman" w:cs="Times New Roman"/>
        </w:rPr>
        <w:t xml:space="preserve">Machine </w:t>
      </w:r>
      <w:proofErr w:type="spellStart"/>
      <w:r w:rsidRPr="00C9785F">
        <w:rPr>
          <w:rFonts w:ascii="Times New Roman" w:hAnsi="Times New Roman" w:cs="Times New Roman"/>
        </w:rPr>
        <w:t>learning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strategies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applied</w:t>
      </w:r>
      <w:proofErr w:type="spellEnd"/>
      <w:r w:rsidRPr="00C9785F">
        <w:rPr>
          <w:rFonts w:ascii="Times New Roman" w:hAnsi="Times New Roman" w:cs="Times New Roman"/>
        </w:rPr>
        <w:t xml:space="preserve"> to </w:t>
      </w:r>
      <w:proofErr w:type="spellStart"/>
      <w:r w:rsidRPr="00C9785F">
        <w:rPr>
          <w:rFonts w:ascii="Times New Roman" w:hAnsi="Times New Roman" w:cs="Times New Roman"/>
        </w:rPr>
        <w:t>videogames</w:t>
      </w:r>
      <w:proofErr w:type="spellEnd"/>
    </w:p>
    <w:p w14:paraId="68CC8DF6" w14:textId="77777777" w:rsidR="00E4738E" w:rsidRPr="00C9785F" w:rsidRDefault="00E4738E" w:rsidP="0077570F">
      <w:pPr>
        <w:spacing w:line="360" w:lineRule="auto"/>
        <w:jc w:val="both"/>
        <w:rPr>
          <w:rFonts w:ascii="Times New Roman" w:hAnsi="Times New Roman" w:cs="Times New Roman"/>
        </w:rPr>
      </w:pPr>
      <w:proofErr w:type="spellStart"/>
      <w:r w:rsidRPr="00C9785F">
        <w:rPr>
          <w:rFonts w:ascii="Times New Roman" w:hAnsi="Times New Roman" w:cs="Times New Roman"/>
          <w:b/>
        </w:rPr>
        <w:t>Author</w:t>
      </w:r>
      <w:proofErr w:type="spellEnd"/>
      <w:r w:rsidRPr="00C9785F">
        <w:rPr>
          <w:rFonts w:ascii="Times New Roman" w:hAnsi="Times New Roman" w:cs="Times New Roman"/>
          <w:b/>
        </w:rPr>
        <w:t>:</w:t>
      </w:r>
      <w:r w:rsidRPr="00C9785F">
        <w:rPr>
          <w:rFonts w:ascii="Times New Roman" w:hAnsi="Times New Roman" w:cs="Times New Roman"/>
        </w:rPr>
        <w:t xml:space="preserve"> Adrián Valero Gimeno</w:t>
      </w:r>
    </w:p>
    <w:p w14:paraId="0A6F0E68" w14:textId="77777777" w:rsidR="00E4738E" w:rsidRPr="00C9785F" w:rsidRDefault="00E4738E" w:rsidP="0077570F">
      <w:pPr>
        <w:spacing w:line="360" w:lineRule="auto"/>
        <w:jc w:val="both"/>
        <w:rPr>
          <w:rFonts w:ascii="Times New Roman" w:hAnsi="Times New Roman" w:cs="Times New Roman"/>
        </w:rPr>
      </w:pPr>
      <w:proofErr w:type="spellStart"/>
      <w:r w:rsidRPr="00C9785F">
        <w:rPr>
          <w:rFonts w:ascii="Times New Roman" w:hAnsi="Times New Roman" w:cs="Times New Roman"/>
          <w:b/>
        </w:rPr>
        <w:t>Summary</w:t>
      </w:r>
      <w:proofErr w:type="spellEnd"/>
      <w:r w:rsidRPr="00C9785F">
        <w:rPr>
          <w:rFonts w:ascii="Times New Roman" w:hAnsi="Times New Roman" w:cs="Times New Roman"/>
          <w:b/>
        </w:rPr>
        <w:t>:</w:t>
      </w:r>
    </w:p>
    <w:p w14:paraId="61885ECE" w14:textId="77777777" w:rsidR="00E4738E" w:rsidRPr="00C9785F" w:rsidRDefault="00E4738E" w:rsidP="0077570F">
      <w:pPr>
        <w:spacing w:line="360" w:lineRule="auto"/>
        <w:jc w:val="both"/>
        <w:rPr>
          <w:rFonts w:ascii="Times New Roman" w:hAnsi="Times New Roman" w:cs="Times New Roman"/>
        </w:rPr>
      </w:pPr>
      <w:r w:rsidRPr="00C9785F">
        <w:rPr>
          <w:rFonts w:ascii="Times New Roman" w:hAnsi="Times New Roman" w:cs="Times New Roman"/>
        </w:rPr>
        <w:t xml:space="preserve">Machine </w:t>
      </w:r>
      <w:proofErr w:type="spellStart"/>
      <w:r w:rsidRPr="00C9785F">
        <w:rPr>
          <w:rFonts w:ascii="Times New Roman" w:hAnsi="Times New Roman" w:cs="Times New Roman"/>
        </w:rPr>
        <w:t>learning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one</w:t>
      </w:r>
      <w:proofErr w:type="spellEnd"/>
      <w:r w:rsidRPr="00C9785F">
        <w:rPr>
          <w:rFonts w:ascii="Times New Roman" w:hAnsi="Times New Roman" w:cs="Times New Roman"/>
        </w:rPr>
        <w:t xml:space="preserve"> of </w:t>
      </w:r>
      <w:proofErr w:type="spellStart"/>
      <w:r w:rsidRPr="00C9785F">
        <w:rPr>
          <w:rFonts w:ascii="Times New Roman" w:hAnsi="Times New Roman" w:cs="Times New Roman"/>
        </w:rPr>
        <w:t>the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most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interesting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areas</w:t>
      </w:r>
      <w:proofErr w:type="spellEnd"/>
      <w:r w:rsidRPr="00C9785F">
        <w:rPr>
          <w:rFonts w:ascii="Times New Roman" w:hAnsi="Times New Roman" w:cs="Times New Roman"/>
        </w:rPr>
        <w:t xml:space="preserve"> of Artificial </w:t>
      </w:r>
      <w:proofErr w:type="spellStart"/>
      <w:r w:rsidRPr="00C9785F">
        <w:rPr>
          <w:rFonts w:ascii="Times New Roman" w:hAnsi="Times New Roman" w:cs="Times New Roman"/>
        </w:rPr>
        <w:t>Intelligence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due</w:t>
      </w:r>
      <w:proofErr w:type="spellEnd"/>
      <w:r w:rsidRPr="00C9785F">
        <w:rPr>
          <w:rFonts w:ascii="Times New Roman" w:hAnsi="Times New Roman" w:cs="Times New Roman"/>
        </w:rPr>
        <w:t xml:space="preserve"> to </w:t>
      </w:r>
      <w:proofErr w:type="spellStart"/>
      <w:r w:rsidRPr="00C9785F">
        <w:rPr>
          <w:rFonts w:ascii="Times New Roman" w:hAnsi="Times New Roman" w:cs="Times New Roman"/>
        </w:rPr>
        <w:t>its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capacity</w:t>
      </w:r>
      <w:proofErr w:type="spellEnd"/>
      <w:r w:rsidRPr="00C9785F">
        <w:rPr>
          <w:rFonts w:ascii="Times New Roman" w:hAnsi="Times New Roman" w:cs="Times New Roman"/>
        </w:rPr>
        <w:t xml:space="preserve"> to induce </w:t>
      </w:r>
      <w:proofErr w:type="spellStart"/>
      <w:r w:rsidRPr="00C9785F">
        <w:rPr>
          <w:rFonts w:ascii="Times New Roman" w:hAnsi="Times New Roman" w:cs="Times New Roman"/>
        </w:rPr>
        <w:t>knowledge</w:t>
      </w:r>
      <w:proofErr w:type="spellEnd"/>
      <w:r w:rsidR="00847FFA" w:rsidRPr="00C9785F">
        <w:rPr>
          <w:rFonts w:ascii="Times New Roman" w:hAnsi="Times New Roman" w:cs="Times New Roman"/>
        </w:rPr>
        <w:t xml:space="preserve"> to a </w:t>
      </w:r>
      <w:proofErr w:type="spellStart"/>
      <w:r w:rsidR="00847FFA" w:rsidRPr="00C9785F">
        <w:rPr>
          <w:rFonts w:ascii="Times New Roman" w:hAnsi="Times New Roman" w:cs="Times New Roman"/>
        </w:rPr>
        <w:t>computer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through</w:t>
      </w:r>
      <w:proofErr w:type="spellEnd"/>
      <w:r w:rsidRPr="00C9785F">
        <w:rPr>
          <w:rFonts w:ascii="Times New Roman" w:hAnsi="Times New Roman" w:cs="Times New Roman"/>
        </w:rPr>
        <w:t xml:space="preserve"> a </w:t>
      </w:r>
      <w:proofErr w:type="spellStart"/>
      <w:r w:rsidRPr="00C9785F">
        <w:rPr>
          <w:rFonts w:ascii="Times New Roman" w:hAnsi="Times New Roman" w:cs="Times New Roman"/>
        </w:rPr>
        <w:t>computational</w:t>
      </w:r>
      <w:proofErr w:type="spellEnd"/>
      <w:r w:rsidRPr="00C9785F">
        <w:rPr>
          <w:rFonts w:ascii="Times New Roman" w:hAnsi="Times New Roman" w:cs="Times New Roman"/>
        </w:rPr>
        <w:t xml:space="preserve"> </w:t>
      </w:r>
      <w:proofErr w:type="spellStart"/>
      <w:r w:rsidR="00847FFA" w:rsidRPr="00C9785F">
        <w:rPr>
          <w:rFonts w:ascii="Times New Roman" w:hAnsi="Times New Roman" w:cs="Times New Roman"/>
        </w:rPr>
        <w:t>process</w:t>
      </w:r>
      <w:proofErr w:type="spellEnd"/>
      <w:r w:rsidR="00847FFA" w:rsidRPr="00C9785F">
        <w:rPr>
          <w:rFonts w:ascii="Times New Roman" w:hAnsi="Times New Roman" w:cs="Times New Roman"/>
        </w:rPr>
        <w:t xml:space="preserve">. In </w:t>
      </w:r>
      <w:proofErr w:type="spellStart"/>
      <w:r w:rsidR="00847FFA" w:rsidRPr="00C9785F">
        <w:rPr>
          <w:rFonts w:ascii="Times New Roman" w:hAnsi="Times New Roman" w:cs="Times New Roman"/>
        </w:rPr>
        <w:t>this</w:t>
      </w:r>
      <w:proofErr w:type="spellEnd"/>
      <w:r w:rsidR="00847FFA" w:rsidRPr="00C9785F">
        <w:rPr>
          <w:rFonts w:ascii="Times New Roman" w:hAnsi="Times New Roman" w:cs="Times New Roman"/>
        </w:rPr>
        <w:t xml:space="preserve"> </w:t>
      </w:r>
      <w:del w:id="0" w:author="Javi Palanca" w:date="2018-09-19T15:44:00Z">
        <w:r w:rsidR="00847FFA" w:rsidRPr="00C9785F" w:rsidDel="005B7DF1">
          <w:rPr>
            <w:rFonts w:ascii="Times New Roman" w:hAnsi="Times New Roman" w:cs="Times New Roman"/>
          </w:rPr>
          <w:delText xml:space="preserve">tesis </w:delText>
        </w:r>
      </w:del>
      <w:proofErr w:type="spellStart"/>
      <w:ins w:id="1" w:author="Javi Palanca" w:date="2018-09-19T15:44:00Z">
        <w:r w:rsidR="005B7DF1">
          <w:rPr>
            <w:rFonts w:ascii="Times New Roman" w:hAnsi="Times New Roman" w:cs="Times New Roman"/>
          </w:rPr>
          <w:t>work</w:t>
        </w:r>
        <w:proofErr w:type="spellEnd"/>
        <w:r w:rsidR="005B7DF1">
          <w:rPr>
            <w:rFonts w:ascii="Times New Roman" w:hAnsi="Times New Roman" w:cs="Times New Roman"/>
          </w:rPr>
          <w:t xml:space="preserve"> </w:t>
        </w:r>
        <w:r w:rsidR="005B7DF1" w:rsidRPr="00C9785F">
          <w:rPr>
            <w:rFonts w:ascii="Times New Roman" w:hAnsi="Times New Roman" w:cs="Times New Roman"/>
          </w:rPr>
          <w:t xml:space="preserve"> </w:t>
        </w:r>
      </w:ins>
      <w:proofErr w:type="spellStart"/>
      <w:r w:rsidR="00847FFA" w:rsidRPr="00C9785F">
        <w:rPr>
          <w:rFonts w:ascii="Times New Roman" w:hAnsi="Times New Roman" w:cs="Times New Roman"/>
        </w:rPr>
        <w:t>we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want</w:t>
      </w:r>
      <w:proofErr w:type="spellEnd"/>
      <w:r w:rsidR="00847FFA" w:rsidRPr="00C9785F">
        <w:rPr>
          <w:rFonts w:ascii="Times New Roman" w:hAnsi="Times New Roman" w:cs="Times New Roman"/>
        </w:rPr>
        <w:t xml:space="preserve"> to </w:t>
      </w:r>
      <w:proofErr w:type="spellStart"/>
      <w:r w:rsidR="00847FFA" w:rsidRPr="00C9785F">
        <w:rPr>
          <w:rFonts w:ascii="Times New Roman" w:hAnsi="Times New Roman" w:cs="Times New Roman"/>
        </w:rPr>
        <w:t>investigate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the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application</w:t>
      </w:r>
      <w:proofErr w:type="spellEnd"/>
      <w:r w:rsidR="00847FFA" w:rsidRPr="00C9785F">
        <w:rPr>
          <w:rFonts w:ascii="Times New Roman" w:hAnsi="Times New Roman" w:cs="Times New Roman"/>
        </w:rPr>
        <w:t xml:space="preserve"> of </w:t>
      </w:r>
      <w:proofErr w:type="spellStart"/>
      <w:r w:rsidR="00847FFA" w:rsidRPr="00C9785F">
        <w:rPr>
          <w:rFonts w:ascii="Times New Roman" w:hAnsi="Times New Roman" w:cs="Times New Roman"/>
        </w:rPr>
        <w:t>said</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techniques</w:t>
      </w:r>
      <w:proofErr w:type="spellEnd"/>
      <w:r w:rsidR="00847FFA" w:rsidRPr="00C9785F">
        <w:rPr>
          <w:rFonts w:ascii="Times New Roman" w:hAnsi="Times New Roman" w:cs="Times New Roman"/>
        </w:rPr>
        <w:t xml:space="preserve"> in a </w:t>
      </w:r>
      <w:proofErr w:type="spellStart"/>
      <w:r w:rsidR="00847FFA" w:rsidRPr="00C9785F">
        <w:rPr>
          <w:rFonts w:ascii="Times New Roman" w:hAnsi="Times New Roman" w:cs="Times New Roman"/>
        </w:rPr>
        <w:t>typically</w:t>
      </w:r>
      <w:proofErr w:type="spellEnd"/>
      <w:r w:rsidR="00847FFA" w:rsidRPr="00C9785F">
        <w:rPr>
          <w:rFonts w:ascii="Times New Roman" w:hAnsi="Times New Roman" w:cs="Times New Roman"/>
        </w:rPr>
        <w:t xml:space="preserve"> human-</w:t>
      </w:r>
      <w:proofErr w:type="spellStart"/>
      <w:r w:rsidR="00847FFA" w:rsidRPr="00C9785F">
        <w:rPr>
          <w:rFonts w:ascii="Times New Roman" w:hAnsi="Times New Roman" w:cs="Times New Roman"/>
        </w:rPr>
        <w:t>controlled</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environment</w:t>
      </w:r>
      <w:proofErr w:type="spellEnd"/>
      <w:r w:rsidR="00847FFA" w:rsidRPr="00C9785F">
        <w:rPr>
          <w:rFonts w:ascii="Times New Roman" w:hAnsi="Times New Roman" w:cs="Times New Roman"/>
        </w:rPr>
        <w:t xml:space="preserve"> to compare </w:t>
      </w:r>
      <w:proofErr w:type="spellStart"/>
      <w:r w:rsidR="00847FFA" w:rsidRPr="00C9785F">
        <w:rPr>
          <w:rFonts w:ascii="Times New Roman" w:hAnsi="Times New Roman" w:cs="Times New Roman"/>
        </w:rPr>
        <w:t>the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learning</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process</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that</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our</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agents</w:t>
      </w:r>
      <w:proofErr w:type="spellEnd"/>
      <w:r w:rsidR="00847FFA" w:rsidRPr="00C9785F">
        <w:rPr>
          <w:rFonts w:ascii="Times New Roman" w:hAnsi="Times New Roman" w:cs="Times New Roman"/>
        </w:rPr>
        <w:t xml:space="preserve"> can </w:t>
      </w:r>
      <w:proofErr w:type="spellStart"/>
      <w:r w:rsidR="00847FFA" w:rsidRPr="00C9785F">
        <w:rPr>
          <w:rFonts w:ascii="Times New Roman" w:hAnsi="Times New Roman" w:cs="Times New Roman"/>
        </w:rPr>
        <w:t>follow</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with</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the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one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that</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govern</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the</w:t>
      </w:r>
      <w:proofErr w:type="spellEnd"/>
      <w:r w:rsidR="00847FFA" w:rsidRPr="00C9785F">
        <w:rPr>
          <w:rFonts w:ascii="Times New Roman" w:hAnsi="Times New Roman" w:cs="Times New Roman"/>
        </w:rPr>
        <w:t xml:space="preserve"> </w:t>
      </w:r>
      <w:proofErr w:type="spellStart"/>
      <w:r w:rsidR="00847FFA" w:rsidRPr="00C9785F">
        <w:rPr>
          <w:rFonts w:ascii="Times New Roman" w:hAnsi="Times New Roman" w:cs="Times New Roman"/>
        </w:rPr>
        <w:t>decisions</w:t>
      </w:r>
      <w:proofErr w:type="spellEnd"/>
      <w:r w:rsidR="00847FFA" w:rsidRPr="00C9785F">
        <w:rPr>
          <w:rFonts w:ascii="Times New Roman" w:hAnsi="Times New Roman" w:cs="Times New Roman"/>
        </w:rPr>
        <w:t xml:space="preserve"> of a human </w:t>
      </w:r>
      <w:proofErr w:type="spellStart"/>
      <w:r w:rsidR="00847FFA" w:rsidRPr="00C9785F">
        <w:rPr>
          <w:rFonts w:ascii="Times New Roman" w:hAnsi="Times New Roman" w:cs="Times New Roman"/>
        </w:rPr>
        <w:t>person</w:t>
      </w:r>
      <w:proofErr w:type="spellEnd"/>
      <w:r w:rsidR="00847FFA" w:rsidRPr="00C9785F">
        <w:rPr>
          <w:rFonts w:ascii="Times New Roman" w:hAnsi="Times New Roman" w:cs="Times New Roman"/>
        </w:rPr>
        <w:t>.</w:t>
      </w:r>
    </w:p>
    <w:p w14:paraId="47A9F96D" w14:textId="77777777" w:rsidR="00847FFA" w:rsidRPr="00C9785F" w:rsidRDefault="00847FFA" w:rsidP="0077570F">
      <w:pPr>
        <w:spacing w:line="360" w:lineRule="auto"/>
        <w:jc w:val="both"/>
        <w:rPr>
          <w:rFonts w:ascii="Times New Roman" w:hAnsi="Times New Roman" w:cs="Times New Roman"/>
        </w:rPr>
      </w:pPr>
      <w:proofErr w:type="spellStart"/>
      <w:r w:rsidRPr="00C9785F">
        <w:rPr>
          <w:rFonts w:ascii="Times New Roman" w:hAnsi="Times New Roman" w:cs="Times New Roman"/>
        </w:rPr>
        <w:t>Our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goal</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will</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consist</w:t>
      </w:r>
      <w:proofErr w:type="spellEnd"/>
      <w:r w:rsidRPr="00C9785F">
        <w:rPr>
          <w:rFonts w:ascii="Times New Roman" w:hAnsi="Times New Roman" w:cs="Times New Roman"/>
        </w:rPr>
        <w:t xml:space="preserve"> in </w:t>
      </w:r>
      <w:proofErr w:type="spellStart"/>
      <w:r w:rsidRPr="00C9785F">
        <w:rPr>
          <w:rFonts w:ascii="Times New Roman" w:hAnsi="Times New Roman" w:cs="Times New Roman"/>
        </w:rPr>
        <w:t>implementing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different</w:t>
      </w:r>
      <w:proofErr w:type="spellEnd"/>
      <w:r w:rsidRPr="00C9785F">
        <w:rPr>
          <w:rFonts w:ascii="Times New Roman" w:hAnsi="Times New Roman" w:cs="Times New Roman"/>
        </w:rPr>
        <w:t xml:space="preserve"> Artificial </w:t>
      </w:r>
      <w:proofErr w:type="spellStart"/>
      <w:r w:rsidRPr="00C9785F">
        <w:rPr>
          <w:rFonts w:ascii="Times New Roman" w:hAnsi="Times New Roman" w:cs="Times New Roman"/>
        </w:rPr>
        <w:t>Intelligence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techniques</w:t>
      </w:r>
      <w:proofErr w:type="spellEnd"/>
      <w:r w:rsidRPr="00C9785F">
        <w:rPr>
          <w:rFonts w:ascii="Times New Roman" w:hAnsi="Times New Roman" w:cs="Times New Roman"/>
        </w:rPr>
        <w:t xml:space="preserve"> in </w:t>
      </w:r>
      <w:proofErr w:type="spellStart"/>
      <w:r w:rsidRPr="00C9785F">
        <w:rPr>
          <w:rFonts w:ascii="Times New Roman" w:hAnsi="Times New Roman" w:cs="Times New Roman"/>
        </w:rPr>
        <w:t>either</w:t>
      </w:r>
      <w:proofErr w:type="spellEnd"/>
      <w:r w:rsidRPr="00C9785F">
        <w:rPr>
          <w:rFonts w:ascii="Times New Roman" w:hAnsi="Times New Roman" w:cs="Times New Roman"/>
        </w:rPr>
        <w:t xml:space="preserve"> a 2D </w:t>
      </w:r>
      <w:proofErr w:type="spellStart"/>
      <w:r w:rsidRPr="00C9785F">
        <w:rPr>
          <w:rFonts w:ascii="Times New Roman" w:hAnsi="Times New Roman" w:cs="Times New Roman"/>
        </w:rPr>
        <w:t>environment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Space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Invaders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Tetris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or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Cuphead</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or</w:t>
      </w:r>
      <w:proofErr w:type="spellEnd"/>
      <w:r w:rsidRPr="00C9785F">
        <w:rPr>
          <w:rFonts w:ascii="Times New Roman" w:hAnsi="Times New Roman" w:cs="Times New Roman"/>
        </w:rPr>
        <w:t xml:space="preserve"> 3D (DOOM, </w:t>
      </w:r>
      <w:proofErr w:type="spellStart"/>
      <w:r w:rsidRPr="00C9785F">
        <w:rPr>
          <w:rFonts w:ascii="Times New Roman" w:hAnsi="Times New Roman" w:cs="Times New Roman"/>
        </w:rPr>
        <w:t>Minecraft</w:t>
      </w:r>
      <w:proofErr w:type="spellEnd"/>
      <w:r w:rsidRPr="00C9785F">
        <w:rPr>
          <w:rFonts w:ascii="Times New Roman" w:hAnsi="Times New Roman" w:cs="Times New Roman"/>
        </w:rPr>
        <w:t xml:space="preserve">), to test </w:t>
      </w:r>
      <w:proofErr w:type="spellStart"/>
      <w:r w:rsidRPr="00C9785F">
        <w:rPr>
          <w:rFonts w:ascii="Times New Roman" w:hAnsi="Times New Roman" w:cs="Times New Roman"/>
        </w:rPr>
        <w:t>if</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it’s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possible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for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our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agent</w:t>
      </w:r>
      <w:proofErr w:type="spellEnd"/>
      <w:r w:rsidRPr="00C9785F">
        <w:rPr>
          <w:rFonts w:ascii="Times New Roman" w:hAnsi="Times New Roman" w:cs="Times New Roman"/>
        </w:rPr>
        <w:t xml:space="preserve"> to </w:t>
      </w:r>
      <w:proofErr w:type="spellStart"/>
      <w:r w:rsidRPr="00C9785F">
        <w:rPr>
          <w:rFonts w:ascii="Times New Roman" w:hAnsi="Times New Roman" w:cs="Times New Roman"/>
        </w:rPr>
        <w:t>get</w:t>
      </w:r>
      <w:proofErr w:type="spellEnd"/>
      <w:r w:rsidRPr="00C9785F">
        <w:rPr>
          <w:rFonts w:ascii="Times New Roman" w:hAnsi="Times New Roman" w:cs="Times New Roman"/>
        </w:rPr>
        <w:t xml:space="preserve"> a performance similar, </w:t>
      </w:r>
      <w:proofErr w:type="spellStart"/>
      <w:r w:rsidRPr="00C9785F">
        <w:rPr>
          <w:rFonts w:ascii="Times New Roman" w:hAnsi="Times New Roman" w:cs="Times New Roman"/>
        </w:rPr>
        <w:t>or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even</w:t>
      </w:r>
      <w:proofErr w:type="spellEnd"/>
      <w:r w:rsidRPr="00C9785F">
        <w:rPr>
          <w:rFonts w:ascii="Times New Roman" w:hAnsi="Times New Roman" w:cs="Times New Roman"/>
        </w:rPr>
        <w:t xml:space="preserve"> superior </w:t>
      </w:r>
      <w:proofErr w:type="spellStart"/>
      <w:r w:rsidRPr="00C9785F">
        <w:rPr>
          <w:rFonts w:ascii="Times New Roman" w:hAnsi="Times New Roman" w:cs="Times New Roman"/>
        </w:rPr>
        <w:t>than</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an</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experienced</w:t>
      </w:r>
      <w:proofErr w:type="spellEnd"/>
      <w:r w:rsidRPr="00C9785F">
        <w:rPr>
          <w:rFonts w:ascii="Times New Roman" w:hAnsi="Times New Roman" w:cs="Times New Roman"/>
        </w:rPr>
        <w:t xml:space="preserve"> human </w:t>
      </w:r>
      <w:proofErr w:type="spellStart"/>
      <w:r w:rsidRPr="00C9785F">
        <w:rPr>
          <w:rFonts w:ascii="Times New Roman" w:hAnsi="Times New Roman" w:cs="Times New Roman"/>
        </w:rPr>
        <w:t>player</w:t>
      </w:r>
      <w:proofErr w:type="spellEnd"/>
      <w:r w:rsidRPr="00C9785F">
        <w:rPr>
          <w:rFonts w:ascii="Times New Roman" w:hAnsi="Times New Roman" w:cs="Times New Roman"/>
        </w:rPr>
        <w:t xml:space="preserve">. To </w:t>
      </w:r>
      <w:proofErr w:type="spellStart"/>
      <w:r w:rsidRPr="00C9785F">
        <w:rPr>
          <w:rFonts w:ascii="Times New Roman" w:hAnsi="Times New Roman" w:cs="Times New Roman"/>
        </w:rPr>
        <w:t>achieve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this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goal</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will</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need</w:t>
      </w:r>
      <w:proofErr w:type="spellEnd"/>
      <w:r w:rsidRPr="00C9785F">
        <w:rPr>
          <w:rFonts w:ascii="Times New Roman" w:hAnsi="Times New Roman" w:cs="Times New Roman"/>
        </w:rPr>
        <w:t xml:space="preserve"> to </w:t>
      </w:r>
      <w:proofErr w:type="spellStart"/>
      <w:r w:rsidRPr="00C9785F">
        <w:rPr>
          <w:rFonts w:ascii="Times New Roman" w:hAnsi="Times New Roman" w:cs="Times New Roman"/>
        </w:rPr>
        <w:t>take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into</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account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the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particularities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that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each</w:t>
      </w:r>
      <w:proofErr w:type="spellEnd"/>
      <w:r w:rsidRPr="00C9785F">
        <w:rPr>
          <w:rFonts w:ascii="Times New Roman" w:hAnsi="Times New Roman" w:cs="Times New Roman"/>
        </w:rPr>
        <w:t xml:space="preserve"> case of </w:t>
      </w:r>
      <w:proofErr w:type="spellStart"/>
      <w:r w:rsidRPr="00C9785F">
        <w:rPr>
          <w:rFonts w:ascii="Times New Roman" w:hAnsi="Times New Roman" w:cs="Times New Roman"/>
        </w:rPr>
        <w:t>study</w:t>
      </w:r>
      <w:proofErr w:type="spellEnd"/>
      <w:r w:rsidRPr="00C9785F">
        <w:rPr>
          <w:rFonts w:ascii="Times New Roman" w:hAnsi="Times New Roman" w:cs="Times New Roman"/>
        </w:rPr>
        <w:t xml:space="preserve"> can </w:t>
      </w:r>
      <w:proofErr w:type="spellStart"/>
      <w:r w:rsidRPr="00C9785F">
        <w:rPr>
          <w:rFonts w:ascii="Times New Roman" w:hAnsi="Times New Roman" w:cs="Times New Roman"/>
        </w:rPr>
        <w:t>present</w:t>
      </w:r>
      <w:proofErr w:type="spellEnd"/>
      <w:r w:rsidRPr="00C9785F">
        <w:rPr>
          <w:rFonts w:ascii="Times New Roman" w:hAnsi="Times New Roman" w:cs="Times New Roman"/>
        </w:rPr>
        <w:t xml:space="preserve">, and </w:t>
      </w:r>
      <w:proofErr w:type="spellStart"/>
      <w:r w:rsidRPr="00C9785F">
        <w:rPr>
          <w:rFonts w:ascii="Times New Roman" w:hAnsi="Times New Roman" w:cs="Times New Roman"/>
        </w:rPr>
        <w:t>using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the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appropiate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learning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strategies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for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each</w:t>
      </w:r>
      <w:proofErr w:type="spellEnd"/>
      <w:r w:rsidRPr="00C9785F">
        <w:rPr>
          <w:rFonts w:ascii="Times New Roman" w:hAnsi="Times New Roman" w:cs="Times New Roman"/>
        </w:rPr>
        <w:t xml:space="preserve"> case. </w:t>
      </w:r>
      <w:proofErr w:type="spellStart"/>
      <w:r w:rsidRPr="00C9785F">
        <w:rPr>
          <w:rFonts w:ascii="Times New Roman" w:hAnsi="Times New Roman" w:cs="Times New Roman"/>
        </w:rPr>
        <w:t>For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example</w:t>
      </w:r>
      <w:proofErr w:type="spellEnd"/>
      <w:r w:rsidRPr="00C9785F">
        <w:rPr>
          <w:rFonts w:ascii="Times New Roman" w:hAnsi="Times New Roman" w:cs="Times New Roman"/>
        </w:rPr>
        <w:t xml:space="preserve">, in </w:t>
      </w:r>
      <w:proofErr w:type="spellStart"/>
      <w:r w:rsidRPr="00C9785F">
        <w:rPr>
          <w:rFonts w:ascii="Times New Roman" w:hAnsi="Times New Roman" w:cs="Times New Roman"/>
        </w:rPr>
        <w:t>games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such</w:t>
      </w:r>
      <w:proofErr w:type="spellEnd"/>
      <w:r w:rsidRPr="00C9785F">
        <w:rPr>
          <w:rFonts w:ascii="Times New Roman" w:hAnsi="Times New Roman" w:cs="Times New Roman"/>
        </w:rPr>
        <w:t xml:space="preserve"> as DOOM </w:t>
      </w:r>
      <w:proofErr w:type="spellStart"/>
      <w:r w:rsidRPr="00C9785F">
        <w:rPr>
          <w:rFonts w:ascii="Times New Roman" w:hAnsi="Times New Roman" w:cs="Times New Roman"/>
        </w:rPr>
        <w:t>or</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Cuphead</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the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agent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will</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need</w:t>
      </w:r>
      <w:proofErr w:type="spellEnd"/>
      <w:r w:rsidRPr="00C9785F">
        <w:rPr>
          <w:rFonts w:ascii="Times New Roman" w:hAnsi="Times New Roman" w:cs="Times New Roman"/>
        </w:rPr>
        <w:t xml:space="preserve"> to </w:t>
      </w:r>
      <w:proofErr w:type="spellStart"/>
      <w:r w:rsidRPr="00C9785F">
        <w:rPr>
          <w:rFonts w:ascii="Times New Roman" w:hAnsi="Times New Roman" w:cs="Times New Roman"/>
        </w:rPr>
        <w:t>follow</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different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strategies</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depending</w:t>
      </w:r>
      <w:proofErr w:type="spellEnd"/>
      <w:r w:rsidRPr="00C9785F">
        <w:rPr>
          <w:rFonts w:ascii="Times New Roman" w:hAnsi="Times New Roman" w:cs="Times New Roman"/>
        </w:rPr>
        <w:t xml:space="preserve"> </w:t>
      </w:r>
      <w:del w:id="2" w:author="Javi Palanca" w:date="2018-09-19T15:45:00Z">
        <w:r w:rsidRPr="00C9785F" w:rsidDel="005B7DF1">
          <w:rPr>
            <w:rFonts w:ascii="Times New Roman" w:hAnsi="Times New Roman" w:cs="Times New Roman"/>
          </w:rPr>
          <w:delText xml:space="preserve">in </w:delText>
        </w:r>
      </w:del>
      <w:proofErr w:type="spellStart"/>
      <w:ins w:id="3" w:author="Javi Palanca" w:date="2018-09-19T15:45:00Z">
        <w:r w:rsidR="005B7DF1">
          <w:rPr>
            <w:rFonts w:ascii="Times New Roman" w:hAnsi="Times New Roman" w:cs="Times New Roman"/>
          </w:rPr>
          <w:t>o</w:t>
        </w:r>
        <w:r w:rsidR="005B7DF1" w:rsidRPr="00C9785F">
          <w:rPr>
            <w:rFonts w:ascii="Times New Roman" w:hAnsi="Times New Roman" w:cs="Times New Roman"/>
          </w:rPr>
          <w:t>n</w:t>
        </w:r>
        <w:proofErr w:type="spellEnd"/>
        <w:r w:rsidR="005B7DF1" w:rsidRPr="00C9785F">
          <w:rPr>
            <w:rFonts w:ascii="Times New Roman" w:hAnsi="Times New Roman" w:cs="Times New Roman"/>
          </w:rPr>
          <w:t xml:space="preserve"> </w:t>
        </w:r>
      </w:ins>
      <w:proofErr w:type="spellStart"/>
      <w:r w:rsidRPr="00C9785F">
        <w:rPr>
          <w:rFonts w:ascii="Times New Roman" w:hAnsi="Times New Roman" w:cs="Times New Roman"/>
        </w:rPr>
        <w:t>the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stage</w:t>
      </w:r>
      <w:proofErr w:type="spellEnd"/>
      <w:r w:rsidRPr="00C9785F">
        <w:rPr>
          <w:rFonts w:ascii="Times New Roman" w:hAnsi="Times New Roman" w:cs="Times New Roman"/>
        </w:rPr>
        <w:t xml:space="preserve"> of </w:t>
      </w:r>
      <w:proofErr w:type="spellStart"/>
      <w:r w:rsidRPr="00C9785F">
        <w:rPr>
          <w:rFonts w:ascii="Times New Roman" w:hAnsi="Times New Roman" w:cs="Times New Roman"/>
        </w:rPr>
        <w:t>the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level</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is</w:t>
      </w:r>
      <w:proofErr w:type="spellEnd"/>
      <w:r w:rsidRPr="00C9785F">
        <w:rPr>
          <w:rFonts w:ascii="Times New Roman" w:hAnsi="Times New Roman" w:cs="Times New Roman"/>
        </w:rPr>
        <w:t xml:space="preserve"> in, so </w:t>
      </w:r>
      <w:proofErr w:type="spellStart"/>
      <w:r w:rsidRPr="00C9785F">
        <w:rPr>
          <w:rFonts w:ascii="Times New Roman" w:hAnsi="Times New Roman" w:cs="Times New Roman"/>
        </w:rPr>
        <w:t>it</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would</w:t>
      </w:r>
      <w:proofErr w:type="spellEnd"/>
      <w:r w:rsidRPr="00C9785F">
        <w:rPr>
          <w:rFonts w:ascii="Times New Roman" w:hAnsi="Times New Roman" w:cs="Times New Roman"/>
        </w:rPr>
        <w:t xml:space="preserve"> be </w:t>
      </w:r>
      <w:proofErr w:type="spellStart"/>
      <w:r w:rsidRPr="00C9785F">
        <w:rPr>
          <w:rFonts w:ascii="Times New Roman" w:hAnsi="Times New Roman" w:cs="Times New Roman"/>
        </w:rPr>
        <w:t>appropiate</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working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with</w:t>
      </w:r>
      <w:proofErr w:type="spellEnd"/>
      <w:r w:rsidRPr="00C9785F">
        <w:rPr>
          <w:rFonts w:ascii="Times New Roman" w:hAnsi="Times New Roman" w:cs="Times New Roman"/>
        </w:rPr>
        <w:t xml:space="preserve"> a </w:t>
      </w:r>
      <w:proofErr w:type="spellStart"/>
      <w:r w:rsidRPr="00C9785F">
        <w:rPr>
          <w:rFonts w:ascii="Times New Roman" w:hAnsi="Times New Roman" w:cs="Times New Roman"/>
        </w:rPr>
        <w:t>curriculum</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learning</w:t>
      </w:r>
      <w:proofErr w:type="spellEnd"/>
      <w:r w:rsidRPr="00C9785F">
        <w:rPr>
          <w:rFonts w:ascii="Times New Roman" w:hAnsi="Times New Roman" w:cs="Times New Roman"/>
        </w:rPr>
        <w:t xml:space="preserve"> </w:t>
      </w:r>
      <w:proofErr w:type="spellStart"/>
      <w:r w:rsidRPr="00C9785F">
        <w:rPr>
          <w:rFonts w:ascii="Times New Roman" w:hAnsi="Times New Roman" w:cs="Times New Roman"/>
        </w:rPr>
        <w:t>strategy</w:t>
      </w:r>
      <w:proofErr w:type="spellEnd"/>
      <w:r w:rsidR="00C9785F" w:rsidRPr="00C9785F">
        <w:rPr>
          <w:rFonts w:ascii="Times New Roman" w:hAnsi="Times New Roman" w:cs="Times New Roman"/>
        </w:rPr>
        <w:t xml:space="preserve">, in </w:t>
      </w:r>
      <w:proofErr w:type="spellStart"/>
      <w:r w:rsidR="00C9785F" w:rsidRPr="00C9785F">
        <w:rPr>
          <w:rFonts w:ascii="Times New Roman" w:hAnsi="Times New Roman" w:cs="Times New Roman"/>
        </w:rPr>
        <w:t>which</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the</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agent</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will</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follow</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certain</w:t>
      </w:r>
      <w:proofErr w:type="spellEnd"/>
      <w:r w:rsidR="00C9785F" w:rsidRPr="00C9785F">
        <w:rPr>
          <w:rFonts w:ascii="Times New Roman" w:hAnsi="Times New Roman" w:cs="Times New Roman"/>
        </w:rPr>
        <w:t xml:space="preserve"> general </w:t>
      </w:r>
      <w:proofErr w:type="spellStart"/>
      <w:r w:rsidR="00C9785F" w:rsidRPr="00C9785F">
        <w:rPr>
          <w:rFonts w:ascii="Times New Roman" w:hAnsi="Times New Roman" w:cs="Times New Roman"/>
        </w:rPr>
        <w:t>strategies</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but</w:t>
      </w:r>
      <w:proofErr w:type="spellEnd"/>
      <w:r w:rsidR="00C9785F" w:rsidRPr="00C9785F">
        <w:rPr>
          <w:rFonts w:ascii="Times New Roman" w:hAnsi="Times New Roman" w:cs="Times New Roman"/>
        </w:rPr>
        <w:t xml:space="preserve"> at </w:t>
      </w:r>
      <w:proofErr w:type="spellStart"/>
      <w:r w:rsidR="00C9785F" w:rsidRPr="00C9785F">
        <w:rPr>
          <w:rFonts w:ascii="Times New Roman" w:hAnsi="Times New Roman" w:cs="Times New Roman"/>
        </w:rPr>
        <w:t>the</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same</w:t>
      </w:r>
      <w:proofErr w:type="spellEnd"/>
      <w:r w:rsidR="00C9785F" w:rsidRPr="00C9785F">
        <w:rPr>
          <w:rFonts w:ascii="Times New Roman" w:hAnsi="Times New Roman" w:cs="Times New Roman"/>
        </w:rPr>
        <w:t xml:space="preserve"> time </w:t>
      </w:r>
      <w:proofErr w:type="spellStart"/>
      <w:r w:rsidR="00C9785F" w:rsidRPr="00C9785F">
        <w:rPr>
          <w:rFonts w:ascii="Times New Roman" w:hAnsi="Times New Roman" w:cs="Times New Roman"/>
        </w:rPr>
        <w:t>it</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will</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take</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into</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account</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the</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particularities</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it</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is</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facing</w:t>
      </w:r>
      <w:proofErr w:type="spellEnd"/>
      <w:r w:rsidR="00C9785F" w:rsidRPr="00C9785F">
        <w:rPr>
          <w:rFonts w:ascii="Times New Roman" w:hAnsi="Times New Roman" w:cs="Times New Roman"/>
        </w:rPr>
        <w:t xml:space="preserve"> at </w:t>
      </w:r>
      <w:proofErr w:type="spellStart"/>
      <w:r w:rsidR="00C9785F" w:rsidRPr="00C9785F">
        <w:rPr>
          <w:rFonts w:ascii="Times New Roman" w:hAnsi="Times New Roman" w:cs="Times New Roman"/>
        </w:rPr>
        <w:t>each</w:t>
      </w:r>
      <w:proofErr w:type="spellEnd"/>
      <w:r w:rsidR="00C9785F" w:rsidRPr="00C9785F">
        <w:rPr>
          <w:rFonts w:ascii="Times New Roman" w:hAnsi="Times New Roman" w:cs="Times New Roman"/>
        </w:rPr>
        <w:t xml:space="preserve"> </w:t>
      </w:r>
      <w:proofErr w:type="spellStart"/>
      <w:r w:rsidR="00C9785F" w:rsidRPr="00C9785F">
        <w:rPr>
          <w:rFonts w:ascii="Times New Roman" w:hAnsi="Times New Roman" w:cs="Times New Roman"/>
        </w:rPr>
        <w:t>given</w:t>
      </w:r>
      <w:proofErr w:type="spellEnd"/>
      <w:r w:rsidR="00C9785F" w:rsidRPr="00C9785F">
        <w:rPr>
          <w:rFonts w:ascii="Times New Roman" w:hAnsi="Times New Roman" w:cs="Times New Roman"/>
        </w:rPr>
        <w:t xml:space="preserve"> time.</w:t>
      </w:r>
    </w:p>
    <w:p w14:paraId="5ED29659" w14:textId="77777777" w:rsidR="00C9785F" w:rsidRPr="00C9785F" w:rsidRDefault="00C9785F" w:rsidP="0077570F">
      <w:pPr>
        <w:spacing w:line="360" w:lineRule="auto"/>
        <w:jc w:val="both"/>
        <w:rPr>
          <w:rFonts w:ascii="Times New Roman" w:hAnsi="Times New Roman" w:cs="Times New Roman"/>
          <w:lang w:val="en-GB"/>
        </w:rPr>
      </w:pPr>
      <w:r w:rsidRPr="00C9785F">
        <w:rPr>
          <w:rFonts w:ascii="Times New Roman" w:hAnsi="Times New Roman" w:cs="Times New Roman"/>
          <w:lang w:val="en-GB"/>
        </w:rPr>
        <w:t>The challenges we face with this project consist in creating an adequate learning environment that should analyse through convolutional neural networks the graphic output of a videogame and learn</w:t>
      </w:r>
      <w:del w:id="4" w:author="Javi Palanca" w:date="2018-09-19T15:46:00Z">
        <w:r w:rsidRPr="00C9785F" w:rsidDel="005B7DF1">
          <w:rPr>
            <w:rFonts w:ascii="Times New Roman" w:hAnsi="Times New Roman" w:cs="Times New Roman"/>
            <w:lang w:val="en-GB"/>
          </w:rPr>
          <w:delText>s</w:delText>
        </w:r>
      </w:del>
      <w:r w:rsidRPr="00C9785F">
        <w:rPr>
          <w:rFonts w:ascii="Times New Roman" w:hAnsi="Times New Roman" w:cs="Times New Roman"/>
          <w:lang w:val="en-GB"/>
        </w:rPr>
        <w:t xml:space="preserve"> the appropriate actions to follow in order to obtain the highest reward, as well as giving an adequate training time to our agents which, for more complex games, could increase exponentially. This problem could be solved using </w:t>
      </w:r>
      <w:del w:id="5" w:author="Javi Palanca" w:date="2018-09-19T15:46:00Z">
        <w:r w:rsidRPr="00C9785F" w:rsidDel="005B7DF1">
          <w:rPr>
            <w:rFonts w:ascii="Times New Roman" w:hAnsi="Times New Roman" w:cs="Times New Roman"/>
            <w:lang w:val="en-GB"/>
          </w:rPr>
          <w:delText xml:space="preserve">a </w:delText>
        </w:r>
      </w:del>
      <w:bookmarkStart w:id="6" w:name="_GoBack"/>
      <w:bookmarkEnd w:id="6"/>
      <w:r w:rsidRPr="00C9785F">
        <w:rPr>
          <w:rFonts w:ascii="Times New Roman" w:hAnsi="Times New Roman" w:cs="Times New Roman"/>
          <w:lang w:val="en-GB"/>
        </w:rPr>
        <w:t>parallel executions for our learning environments, which would be refined by an evolutive process that selects those agents closer to a correct solution.</w:t>
      </w:r>
    </w:p>
    <w:sectPr w:rsidR="00C9785F" w:rsidRPr="00C97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 Palanca">
    <w15:presenceInfo w15:providerId="None" w15:userId="Javi Palan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8E"/>
    <w:rsid w:val="005B7DF1"/>
    <w:rsid w:val="0077570F"/>
    <w:rsid w:val="00847FFA"/>
    <w:rsid w:val="00C9785F"/>
    <w:rsid w:val="00E47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0BAC"/>
  <w15:chartTrackingRefBased/>
  <w15:docId w15:val="{E3880667-9B84-449C-963D-491C984E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7DF1"/>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B7D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296</Words>
  <Characters>1628</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Valero Gimeno</dc:creator>
  <cp:keywords/>
  <dc:description/>
  <cp:lastModifiedBy>Javi Palanca</cp:lastModifiedBy>
  <cp:revision>3</cp:revision>
  <dcterms:created xsi:type="dcterms:W3CDTF">2018-09-18T17:35:00Z</dcterms:created>
  <dcterms:modified xsi:type="dcterms:W3CDTF">2018-09-19T13:46:00Z</dcterms:modified>
</cp:coreProperties>
</file>