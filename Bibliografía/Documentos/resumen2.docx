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04BAD" w14:textId="77777777" w:rsidR="00E668D7" w:rsidRPr="004C635F" w:rsidRDefault="007647A1" w:rsidP="00E243CB">
      <w:pPr>
        <w:spacing w:line="360" w:lineRule="auto"/>
        <w:jc w:val="both"/>
        <w:rPr>
          <w:rFonts w:ascii="Times New Roman" w:hAnsi="Times New Roman" w:cs="Times New Roman"/>
          <w:rPrChange w:id="0" w:author="Adrián Valero Gimeno" w:date="2018-09-18T20:06:00Z">
            <w:rPr/>
          </w:rPrChange>
        </w:rPr>
      </w:pPr>
      <w:r w:rsidRPr="004C635F">
        <w:rPr>
          <w:rFonts w:ascii="Times New Roman" w:hAnsi="Times New Roman" w:cs="Times New Roman"/>
          <w:b/>
          <w:rPrChange w:id="1" w:author="Adrián Valero Gimeno" w:date="2018-09-18T20:06:00Z">
            <w:rPr>
              <w:b/>
            </w:rPr>
          </w:rPrChange>
        </w:rPr>
        <w:t>Título</w:t>
      </w:r>
      <w:r w:rsidRPr="004C635F">
        <w:rPr>
          <w:rFonts w:ascii="Times New Roman" w:hAnsi="Times New Roman" w:cs="Times New Roman"/>
          <w:rPrChange w:id="2" w:author="Adrián Valero Gimeno" w:date="2018-09-18T20:06:00Z">
            <w:rPr/>
          </w:rPrChange>
        </w:rPr>
        <w:t xml:space="preserve">: </w:t>
      </w:r>
      <w:r w:rsidR="00E668D7" w:rsidRPr="004C635F">
        <w:rPr>
          <w:rFonts w:ascii="Times New Roman" w:hAnsi="Times New Roman" w:cs="Times New Roman"/>
          <w:rPrChange w:id="3" w:author="Adrián Valero Gimeno" w:date="2018-09-18T20:06:00Z">
            <w:rPr/>
          </w:rPrChange>
        </w:rPr>
        <w:t>Estrategias de aprendizaje automático aplicadas a videojuegos</w:t>
      </w:r>
    </w:p>
    <w:p w14:paraId="1A63EED6" w14:textId="77777777" w:rsidR="00E668D7" w:rsidRPr="004C635F" w:rsidRDefault="006F1D95" w:rsidP="00E243CB">
      <w:pPr>
        <w:spacing w:line="360" w:lineRule="auto"/>
        <w:jc w:val="both"/>
        <w:rPr>
          <w:rFonts w:ascii="Times New Roman" w:hAnsi="Times New Roman" w:cs="Times New Roman"/>
          <w:rPrChange w:id="4" w:author="Adrián Valero Gimeno" w:date="2018-09-18T20:06:00Z">
            <w:rPr/>
          </w:rPrChange>
        </w:rPr>
      </w:pPr>
      <w:r w:rsidRPr="004C635F">
        <w:rPr>
          <w:rFonts w:ascii="Times New Roman" w:hAnsi="Times New Roman" w:cs="Times New Roman"/>
          <w:b/>
          <w:rPrChange w:id="5" w:author="Adrián Valero Gimeno" w:date="2018-09-18T20:06:00Z">
            <w:rPr>
              <w:b/>
            </w:rPr>
          </w:rPrChange>
        </w:rPr>
        <w:t xml:space="preserve">Autor: </w:t>
      </w:r>
      <w:r w:rsidRPr="004C635F">
        <w:rPr>
          <w:rFonts w:ascii="Times New Roman" w:hAnsi="Times New Roman" w:cs="Times New Roman"/>
          <w:rPrChange w:id="6" w:author="Adrián Valero Gimeno" w:date="2018-09-18T20:06:00Z">
            <w:rPr/>
          </w:rPrChange>
        </w:rPr>
        <w:t>Adrián Valero Gimeno</w:t>
      </w:r>
    </w:p>
    <w:p w14:paraId="06CE4A0F" w14:textId="77777777" w:rsidR="00E668D7" w:rsidRPr="004C635F" w:rsidRDefault="00E668D7" w:rsidP="00E243CB">
      <w:pPr>
        <w:spacing w:line="360" w:lineRule="auto"/>
        <w:jc w:val="both"/>
        <w:rPr>
          <w:rFonts w:ascii="Times New Roman" w:hAnsi="Times New Roman" w:cs="Times New Roman"/>
          <w:rPrChange w:id="7" w:author="Adrián Valero Gimeno" w:date="2018-09-18T20:06:00Z">
            <w:rPr/>
          </w:rPrChange>
        </w:rPr>
      </w:pPr>
      <w:r w:rsidRPr="004C635F">
        <w:rPr>
          <w:rFonts w:ascii="Times New Roman" w:hAnsi="Times New Roman" w:cs="Times New Roman"/>
          <w:b/>
          <w:rPrChange w:id="8" w:author="Adrián Valero Gimeno" w:date="2018-09-18T20:06:00Z">
            <w:rPr>
              <w:b/>
            </w:rPr>
          </w:rPrChange>
        </w:rPr>
        <w:t>Resumen</w:t>
      </w:r>
      <w:r w:rsidRPr="004C635F">
        <w:rPr>
          <w:rFonts w:ascii="Times New Roman" w:hAnsi="Times New Roman" w:cs="Times New Roman"/>
          <w:rPrChange w:id="9" w:author="Adrián Valero Gimeno" w:date="2018-09-18T20:06:00Z">
            <w:rPr/>
          </w:rPrChange>
        </w:rPr>
        <w:t>:</w:t>
      </w:r>
    </w:p>
    <w:p w14:paraId="32FBCB69" w14:textId="77777777" w:rsidR="0039524D" w:rsidRPr="004C635F" w:rsidRDefault="0039524D" w:rsidP="00E243CB">
      <w:pPr>
        <w:spacing w:line="360" w:lineRule="auto"/>
        <w:jc w:val="both"/>
        <w:rPr>
          <w:rFonts w:ascii="Times New Roman" w:hAnsi="Times New Roman" w:cs="Times New Roman"/>
          <w:rPrChange w:id="10" w:author="Adrián Valero Gimeno" w:date="2018-09-18T20:06:00Z">
            <w:rPr/>
          </w:rPrChange>
        </w:rPr>
      </w:pPr>
      <w:r w:rsidRPr="004C635F">
        <w:rPr>
          <w:rFonts w:ascii="Times New Roman" w:hAnsi="Times New Roman" w:cs="Times New Roman"/>
          <w:rPrChange w:id="11" w:author="Adrián Valero Gimeno" w:date="2018-09-18T20:06:00Z">
            <w:rPr/>
          </w:rPrChange>
        </w:rPr>
        <w:t>El aprendizaje automático es una de las áreas de la inteligencia artificial más interesantes por la capacidad de inducir al conocimiento a un ordenador mediante un proceso computacional. En este trabajo se pretende investigar la aplicación de dichas técnicas en un entorno típicamente controlado por un agente humano, y comparar así el proceso de aprendizaje en el que se pueden regir nuestros agentes con el que domina las acciones de una persona humana.</w:t>
      </w:r>
    </w:p>
    <w:p w14:paraId="00B74A33" w14:textId="0867F75D" w:rsidR="006F1D95" w:rsidRPr="004C635F" w:rsidRDefault="00E243CB" w:rsidP="00E243CB">
      <w:pPr>
        <w:spacing w:line="360" w:lineRule="auto"/>
        <w:jc w:val="both"/>
        <w:rPr>
          <w:rFonts w:ascii="Times New Roman" w:hAnsi="Times New Roman" w:cs="Times New Roman"/>
          <w:rPrChange w:id="12" w:author="Adrián Valero Gimeno" w:date="2018-09-18T20:06:00Z">
            <w:rPr/>
          </w:rPrChange>
        </w:rPr>
      </w:pPr>
      <w:r w:rsidRPr="004C635F">
        <w:rPr>
          <w:rFonts w:ascii="Times New Roman" w:hAnsi="Times New Roman" w:cs="Times New Roman"/>
          <w:rPrChange w:id="13" w:author="Adrián Valero Gimeno" w:date="2018-09-18T20:06:00Z">
            <w:rPr/>
          </w:rPrChange>
        </w:rPr>
        <w:t xml:space="preserve">Nuestro objetivo consistirá en implementar diferentes técnicas de inteligencia artificial en </w:t>
      </w:r>
      <w:ins w:id="14" w:author="Javi Palanca" w:date="2018-09-18T19:23:00Z">
        <w:r w:rsidR="0050180F" w:rsidRPr="004C635F">
          <w:rPr>
            <w:rFonts w:ascii="Times New Roman" w:hAnsi="Times New Roman" w:cs="Times New Roman"/>
            <w:rPrChange w:id="15" w:author="Adrián Valero Gimeno" w:date="2018-09-18T20:06:00Z">
              <w:rPr/>
            </w:rPrChange>
          </w:rPr>
          <w:t xml:space="preserve">un </w:t>
        </w:r>
      </w:ins>
      <w:r w:rsidRPr="004C635F">
        <w:rPr>
          <w:rFonts w:ascii="Times New Roman" w:hAnsi="Times New Roman" w:cs="Times New Roman"/>
          <w:rPrChange w:id="16" w:author="Adrián Valero Gimeno" w:date="2018-09-18T20:06:00Z">
            <w:rPr/>
          </w:rPrChange>
        </w:rPr>
        <w:t>videojuego</w:t>
      </w:r>
      <w:del w:id="17" w:author="Javi Palanca" w:date="2018-09-18T19:23:00Z">
        <w:r w:rsidRPr="004C635F" w:rsidDel="0050180F">
          <w:rPr>
            <w:rFonts w:ascii="Times New Roman" w:hAnsi="Times New Roman" w:cs="Times New Roman"/>
            <w:rPrChange w:id="18" w:author="Adrián Valero Gimeno" w:date="2018-09-18T20:06:00Z">
              <w:rPr/>
            </w:rPrChange>
          </w:rPr>
          <w:delText>s</w:delText>
        </w:r>
      </w:del>
      <w:r w:rsidRPr="004C635F">
        <w:rPr>
          <w:rFonts w:ascii="Times New Roman" w:hAnsi="Times New Roman" w:cs="Times New Roman"/>
          <w:rPrChange w:id="19" w:author="Adrián Valero Gimeno" w:date="2018-09-18T20:06:00Z">
            <w:rPr/>
          </w:rPrChange>
        </w:rPr>
        <w:t xml:space="preserve"> </w:t>
      </w:r>
      <w:ins w:id="20" w:author="Javi Palanca" w:date="2018-09-18T19:24:00Z">
        <w:r w:rsidR="0050180F" w:rsidRPr="004C635F">
          <w:rPr>
            <w:rFonts w:ascii="Times New Roman" w:hAnsi="Times New Roman" w:cs="Times New Roman"/>
            <w:rPrChange w:id="21" w:author="Adrián Valero Gimeno" w:date="2018-09-18T20:06:00Z">
              <w:rPr/>
            </w:rPrChange>
          </w:rPr>
          <w:t xml:space="preserve">que puede ser </w:t>
        </w:r>
      </w:ins>
      <w:del w:id="22" w:author="Javi Palanca" w:date="2018-09-18T19:23:00Z">
        <w:r w:rsidRPr="004C635F" w:rsidDel="0050180F">
          <w:rPr>
            <w:rFonts w:ascii="Times New Roman" w:hAnsi="Times New Roman" w:cs="Times New Roman"/>
            <w:rPrChange w:id="23" w:author="Adrián Valero Gimeno" w:date="2018-09-18T20:06:00Z">
              <w:rPr/>
            </w:rPrChange>
          </w:rPr>
          <w:delText xml:space="preserve">en </w:delText>
        </w:r>
      </w:del>
      <w:r w:rsidRPr="004C635F">
        <w:rPr>
          <w:rFonts w:ascii="Times New Roman" w:hAnsi="Times New Roman" w:cs="Times New Roman"/>
          <w:rPrChange w:id="24" w:author="Adrián Valero Gimeno" w:date="2018-09-18T20:06:00Z">
            <w:rPr/>
          </w:rPrChange>
        </w:rPr>
        <w:t>2D (</w:t>
      </w:r>
      <w:ins w:id="25" w:author="Javi Palanca" w:date="2018-09-18T19:25:00Z">
        <w:r w:rsidR="0050180F" w:rsidRPr="004C635F">
          <w:rPr>
            <w:rFonts w:ascii="Times New Roman" w:hAnsi="Times New Roman" w:cs="Times New Roman"/>
            <w:rPrChange w:id="26" w:author="Adrián Valero Gimeno" w:date="2018-09-18T20:06:00Z">
              <w:rPr/>
            </w:rPrChange>
          </w:rPr>
          <w:t xml:space="preserve">como </w:t>
        </w:r>
      </w:ins>
      <w:proofErr w:type="spellStart"/>
      <w:r w:rsidRPr="004C635F">
        <w:rPr>
          <w:rFonts w:ascii="Times New Roman" w:hAnsi="Times New Roman" w:cs="Times New Roman"/>
          <w:rPrChange w:id="27" w:author="Adrián Valero Gimeno" w:date="2018-09-18T20:06:00Z">
            <w:rPr/>
          </w:rPrChange>
        </w:rPr>
        <w:t>Space</w:t>
      </w:r>
      <w:proofErr w:type="spellEnd"/>
      <w:r w:rsidRPr="004C635F">
        <w:rPr>
          <w:rFonts w:ascii="Times New Roman" w:hAnsi="Times New Roman" w:cs="Times New Roman"/>
          <w:rPrChange w:id="28" w:author="Adrián Valero Gimeno" w:date="2018-09-18T20:06:00Z">
            <w:rPr/>
          </w:rPrChange>
        </w:rPr>
        <w:t xml:space="preserve"> </w:t>
      </w:r>
      <w:proofErr w:type="spellStart"/>
      <w:r w:rsidRPr="004C635F">
        <w:rPr>
          <w:rFonts w:ascii="Times New Roman" w:hAnsi="Times New Roman" w:cs="Times New Roman"/>
          <w:rPrChange w:id="29" w:author="Adrián Valero Gimeno" w:date="2018-09-18T20:06:00Z">
            <w:rPr/>
          </w:rPrChange>
        </w:rPr>
        <w:t>Invaders</w:t>
      </w:r>
      <w:proofErr w:type="spellEnd"/>
      <w:r w:rsidRPr="004C635F">
        <w:rPr>
          <w:rFonts w:ascii="Times New Roman" w:hAnsi="Times New Roman" w:cs="Times New Roman"/>
          <w:rPrChange w:id="30" w:author="Adrián Valero Gimeno" w:date="2018-09-18T20:06:00Z">
            <w:rPr/>
          </w:rPrChange>
        </w:rPr>
        <w:t xml:space="preserve">, Tetris, </w:t>
      </w:r>
      <w:proofErr w:type="spellStart"/>
      <w:r w:rsidRPr="004C635F">
        <w:rPr>
          <w:rFonts w:ascii="Times New Roman" w:hAnsi="Times New Roman" w:cs="Times New Roman"/>
          <w:rPrChange w:id="31" w:author="Adrián Valero Gimeno" w:date="2018-09-18T20:06:00Z">
            <w:rPr/>
          </w:rPrChange>
        </w:rPr>
        <w:t>Cuphead</w:t>
      </w:r>
      <w:proofErr w:type="spellEnd"/>
      <w:r w:rsidRPr="004C635F">
        <w:rPr>
          <w:rFonts w:ascii="Times New Roman" w:hAnsi="Times New Roman" w:cs="Times New Roman"/>
          <w:rPrChange w:id="32" w:author="Adrián Valero Gimeno" w:date="2018-09-18T20:06:00Z">
            <w:rPr/>
          </w:rPrChange>
        </w:rPr>
        <w:t xml:space="preserve">, etc.) o 3D </w:t>
      </w:r>
      <w:proofErr w:type="gramStart"/>
      <w:r w:rsidRPr="004C635F">
        <w:rPr>
          <w:rFonts w:ascii="Times New Roman" w:hAnsi="Times New Roman" w:cs="Times New Roman"/>
          <w:rPrChange w:id="33" w:author="Adrián Valero Gimeno" w:date="2018-09-18T20:06:00Z">
            <w:rPr/>
          </w:rPrChange>
        </w:rPr>
        <w:t>(</w:t>
      </w:r>
      <w:ins w:id="34" w:author="Javi Palanca" w:date="2018-09-18T19:25:00Z">
        <w:r w:rsidR="0050180F" w:rsidRPr="004C635F">
          <w:rPr>
            <w:rFonts w:ascii="Times New Roman" w:hAnsi="Times New Roman" w:cs="Times New Roman"/>
            <w:rPrChange w:id="35" w:author="Adrián Valero Gimeno" w:date="2018-09-18T20:06:00Z">
              <w:rPr/>
            </w:rPrChange>
          </w:rPr>
          <w:t xml:space="preserve"> como</w:t>
        </w:r>
        <w:proofErr w:type="gramEnd"/>
        <w:r w:rsidR="0050180F" w:rsidRPr="004C635F">
          <w:rPr>
            <w:rFonts w:ascii="Times New Roman" w:hAnsi="Times New Roman" w:cs="Times New Roman"/>
            <w:rPrChange w:id="36" w:author="Adrián Valero Gimeno" w:date="2018-09-18T20:06:00Z">
              <w:rPr/>
            </w:rPrChange>
          </w:rPr>
          <w:t xml:space="preserve"> </w:t>
        </w:r>
      </w:ins>
      <w:r w:rsidRPr="004C635F">
        <w:rPr>
          <w:rFonts w:ascii="Times New Roman" w:hAnsi="Times New Roman" w:cs="Times New Roman"/>
          <w:rPrChange w:id="37" w:author="Adrián Valero Gimeno" w:date="2018-09-18T20:06:00Z">
            <w:rPr/>
          </w:rPrChange>
        </w:rPr>
        <w:t>DOOM, Minecraft</w:t>
      </w:r>
      <w:ins w:id="38" w:author="Javi Palanca" w:date="2018-09-18T19:25:00Z">
        <w:r w:rsidR="0050180F" w:rsidRPr="004C635F">
          <w:rPr>
            <w:rFonts w:ascii="Times New Roman" w:hAnsi="Times New Roman" w:cs="Times New Roman"/>
            <w:rPrChange w:id="39" w:author="Adrián Valero Gimeno" w:date="2018-09-18T20:06:00Z">
              <w:rPr/>
            </w:rPrChange>
          </w:rPr>
          <w:t>, etc.</w:t>
        </w:r>
      </w:ins>
      <w:r w:rsidRPr="004C635F">
        <w:rPr>
          <w:rFonts w:ascii="Times New Roman" w:hAnsi="Times New Roman" w:cs="Times New Roman"/>
          <w:rPrChange w:id="40" w:author="Adrián Valero Gimeno" w:date="2018-09-18T20:06:00Z">
            <w:rPr/>
          </w:rPrChange>
        </w:rPr>
        <w:t>)</w:t>
      </w:r>
      <w:r w:rsidR="00B8022B" w:rsidRPr="004C635F">
        <w:rPr>
          <w:rFonts w:ascii="Times New Roman" w:hAnsi="Times New Roman" w:cs="Times New Roman"/>
          <w:rPrChange w:id="41" w:author="Adrián Valero Gimeno" w:date="2018-09-18T20:06:00Z">
            <w:rPr/>
          </w:rPrChange>
        </w:rPr>
        <w:t xml:space="preserve"> para comprobar si es posible conseguir un rendimiento igual o superior al que puede tener un jugador humano experimentado</w:t>
      </w:r>
      <w:r w:rsidRPr="004C635F">
        <w:rPr>
          <w:rFonts w:ascii="Times New Roman" w:hAnsi="Times New Roman" w:cs="Times New Roman"/>
          <w:rPrChange w:id="42" w:author="Adrián Valero Gimeno" w:date="2018-09-18T20:06:00Z">
            <w:rPr/>
          </w:rPrChange>
        </w:rPr>
        <w:t>, teniendo en cuenta las particularidades que pueda presentar cada caso en particular y utilizando las técnicas adecuadas para cada caso. Por ejemplo,</w:t>
      </w:r>
      <w:r w:rsidR="006F1D95" w:rsidRPr="004C635F">
        <w:rPr>
          <w:rFonts w:ascii="Times New Roman" w:hAnsi="Times New Roman" w:cs="Times New Roman"/>
          <w:rPrChange w:id="43" w:author="Adrián Valero Gimeno" w:date="2018-09-18T20:06:00Z">
            <w:rPr/>
          </w:rPrChange>
        </w:rPr>
        <w:t xml:space="preserve"> en</w:t>
      </w:r>
      <w:r w:rsidRPr="004C635F">
        <w:rPr>
          <w:rFonts w:ascii="Times New Roman" w:hAnsi="Times New Roman" w:cs="Times New Roman"/>
          <w:rPrChange w:id="44" w:author="Adrián Valero Gimeno" w:date="2018-09-18T20:06:00Z">
            <w:rPr/>
          </w:rPrChange>
        </w:rPr>
        <w:t xml:space="preserve"> juegos como DOOM o </w:t>
      </w:r>
      <w:proofErr w:type="spellStart"/>
      <w:r w:rsidRPr="004C635F">
        <w:rPr>
          <w:rFonts w:ascii="Times New Roman" w:hAnsi="Times New Roman" w:cs="Times New Roman"/>
          <w:rPrChange w:id="45" w:author="Adrián Valero Gimeno" w:date="2018-09-18T20:06:00Z">
            <w:rPr/>
          </w:rPrChange>
        </w:rPr>
        <w:t>Cuphead</w:t>
      </w:r>
      <w:proofErr w:type="spellEnd"/>
      <w:r w:rsidRPr="004C635F">
        <w:rPr>
          <w:rFonts w:ascii="Times New Roman" w:hAnsi="Times New Roman" w:cs="Times New Roman"/>
          <w:rPrChange w:id="46" w:author="Adrián Valero Gimeno" w:date="2018-09-18T20:06:00Z">
            <w:rPr/>
          </w:rPrChange>
        </w:rPr>
        <w:t xml:space="preserve"> </w:t>
      </w:r>
      <w:r w:rsidR="006F1D95" w:rsidRPr="004C635F">
        <w:rPr>
          <w:rFonts w:ascii="Times New Roman" w:hAnsi="Times New Roman" w:cs="Times New Roman"/>
          <w:rPrChange w:id="47" w:author="Adrián Valero Gimeno" w:date="2018-09-18T20:06:00Z">
            <w:rPr/>
          </w:rPrChange>
        </w:rPr>
        <w:t>el jugador necesita seguir</w:t>
      </w:r>
      <w:r w:rsidRPr="004C635F">
        <w:rPr>
          <w:rFonts w:ascii="Times New Roman" w:hAnsi="Times New Roman" w:cs="Times New Roman"/>
          <w:rPrChange w:id="48" w:author="Adrián Valero Gimeno" w:date="2018-09-18T20:06:00Z">
            <w:rPr/>
          </w:rPrChange>
        </w:rPr>
        <w:t xml:space="preserve"> diferentes estrategias </w:t>
      </w:r>
      <w:bookmarkStart w:id="49" w:name="_GoBack"/>
      <w:bookmarkEnd w:id="49"/>
      <w:del w:id="50" w:author="Adrián Valero Gimeno" w:date="2018-09-18T20:17:00Z">
        <w:r w:rsidRPr="004C635F" w:rsidDel="006C6E0A">
          <w:rPr>
            <w:rFonts w:ascii="Times New Roman" w:hAnsi="Times New Roman" w:cs="Times New Roman"/>
            <w:rPrChange w:id="51" w:author="Adrián Valero Gimeno" w:date="2018-09-18T20:06:00Z">
              <w:rPr/>
            </w:rPrChange>
          </w:rPr>
          <w:delText xml:space="preserve">a seguir </w:delText>
        </w:r>
      </w:del>
      <w:r w:rsidRPr="004C635F">
        <w:rPr>
          <w:rFonts w:ascii="Times New Roman" w:hAnsi="Times New Roman" w:cs="Times New Roman"/>
          <w:rPrChange w:id="52" w:author="Adrián Valero Gimeno" w:date="2018-09-18T20:06:00Z">
            <w:rPr/>
          </w:rPrChange>
        </w:rPr>
        <w:t xml:space="preserve">dependientes del punto del nivel en el que </w:t>
      </w:r>
      <w:r w:rsidR="006F1D95" w:rsidRPr="004C635F">
        <w:rPr>
          <w:rFonts w:ascii="Times New Roman" w:hAnsi="Times New Roman" w:cs="Times New Roman"/>
          <w:rPrChange w:id="53" w:author="Adrián Valero Gimeno" w:date="2018-09-18T20:06:00Z">
            <w:rPr/>
          </w:rPrChange>
        </w:rPr>
        <w:t xml:space="preserve">éste </w:t>
      </w:r>
      <w:r w:rsidRPr="004C635F">
        <w:rPr>
          <w:rFonts w:ascii="Times New Roman" w:hAnsi="Times New Roman" w:cs="Times New Roman"/>
          <w:rPrChange w:id="54" w:author="Adrián Valero Gimeno" w:date="2018-09-18T20:06:00Z">
            <w:rPr/>
          </w:rPrChange>
        </w:rPr>
        <w:t>se encuentra,</w:t>
      </w:r>
      <w:r w:rsidR="006F1D95" w:rsidRPr="004C635F">
        <w:rPr>
          <w:rFonts w:ascii="Times New Roman" w:hAnsi="Times New Roman" w:cs="Times New Roman"/>
          <w:rPrChange w:id="55" w:author="Adrián Valero Gimeno" w:date="2018-09-18T20:06:00Z">
            <w:rPr/>
          </w:rPrChange>
        </w:rPr>
        <w:t xml:space="preserve"> así que sería adecuado</w:t>
      </w:r>
      <w:r w:rsidRPr="004C635F">
        <w:rPr>
          <w:rFonts w:ascii="Times New Roman" w:hAnsi="Times New Roman" w:cs="Times New Roman"/>
          <w:rPrChange w:id="56" w:author="Adrián Valero Gimeno" w:date="2018-09-18T20:06:00Z">
            <w:rPr/>
          </w:rPrChange>
        </w:rPr>
        <w:t xml:space="preserve"> trabajar con un aprendizaje por currículum en el que el agente siguiera ciertas estrategias generales, pero tuviera en cuenta al mismo tiempo las particularidades a las que se enfrenta en cada momento.</w:t>
      </w:r>
    </w:p>
    <w:p w14:paraId="12A62BD8" w14:textId="77777777" w:rsidR="00646444" w:rsidRPr="004C635F" w:rsidDel="0050180F" w:rsidRDefault="006F1D95" w:rsidP="00E243CB">
      <w:pPr>
        <w:spacing w:line="360" w:lineRule="auto"/>
        <w:jc w:val="both"/>
        <w:rPr>
          <w:del w:id="57" w:author="Javi Palanca" w:date="2018-09-18T19:26:00Z"/>
          <w:rFonts w:ascii="Times New Roman" w:hAnsi="Times New Roman" w:cs="Times New Roman"/>
          <w:rPrChange w:id="58" w:author="Adrián Valero Gimeno" w:date="2018-09-18T20:06:00Z">
            <w:rPr>
              <w:del w:id="59" w:author="Javi Palanca" w:date="2018-09-18T19:26:00Z"/>
            </w:rPr>
          </w:rPrChange>
        </w:rPr>
      </w:pPr>
      <w:r w:rsidRPr="004C635F">
        <w:rPr>
          <w:rFonts w:ascii="Times New Roman" w:hAnsi="Times New Roman" w:cs="Times New Roman"/>
          <w:rPrChange w:id="60" w:author="Adrián Valero Gimeno" w:date="2018-09-18T20:06:00Z">
            <w:rPr/>
          </w:rPrChange>
        </w:rPr>
        <w:t xml:space="preserve">Los desafíos a los que nos enfrentamos consisten en </w:t>
      </w:r>
      <w:del w:id="61" w:author="Javi Palanca" w:date="2018-09-18T19:27:00Z">
        <w:r w:rsidRPr="004C635F" w:rsidDel="0050180F">
          <w:rPr>
            <w:rFonts w:ascii="Times New Roman" w:hAnsi="Times New Roman" w:cs="Times New Roman"/>
            <w:rPrChange w:id="62" w:author="Adrián Valero Gimeno" w:date="2018-09-18T20:06:00Z">
              <w:rPr/>
            </w:rPrChange>
          </w:rPr>
          <w:delText xml:space="preserve">realizar una conexión correcta entre un agente (nuestro jugador) y el entorno del videojuego. Para ello, contamos con librerías de código abierto (Unity ML-Agents, OpenAI) que nos pueden ayudar a conseguir nuestro objetivo. Además, será necesario </w:delText>
        </w:r>
      </w:del>
      <w:r w:rsidRPr="004C635F">
        <w:rPr>
          <w:rFonts w:ascii="Times New Roman" w:hAnsi="Times New Roman" w:cs="Times New Roman"/>
          <w:rPrChange w:id="63" w:author="Adrián Valero Gimeno" w:date="2018-09-18T20:06:00Z">
            <w:rPr/>
          </w:rPrChange>
        </w:rPr>
        <w:t xml:space="preserve">crear un entorno de aprendizaje </w:t>
      </w:r>
      <w:ins w:id="64" w:author="Javi Palanca" w:date="2018-09-18T19:27:00Z">
        <w:r w:rsidR="0050180F" w:rsidRPr="004C635F">
          <w:rPr>
            <w:rFonts w:ascii="Times New Roman" w:hAnsi="Times New Roman" w:cs="Times New Roman"/>
            <w:rPrChange w:id="65" w:author="Adrián Valero Gimeno" w:date="2018-09-18T20:06:00Z">
              <w:rPr/>
            </w:rPrChange>
          </w:rPr>
          <w:t xml:space="preserve">por refuerzo </w:t>
        </w:r>
      </w:ins>
      <w:r w:rsidRPr="004C635F">
        <w:rPr>
          <w:rFonts w:ascii="Times New Roman" w:hAnsi="Times New Roman" w:cs="Times New Roman"/>
          <w:rPrChange w:id="66" w:author="Adrián Valero Gimeno" w:date="2018-09-18T20:06:00Z">
            <w:rPr/>
          </w:rPrChange>
        </w:rPr>
        <w:t>adecuado</w:t>
      </w:r>
      <w:ins w:id="67" w:author="Javi Palanca" w:date="2018-09-18T19:27:00Z">
        <w:r w:rsidR="0050180F" w:rsidRPr="004C635F">
          <w:rPr>
            <w:rFonts w:ascii="Times New Roman" w:hAnsi="Times New Roman" w:cs="Times New Roman"/>
            <w:rPrChange w:id="68" w:author="Adrián Valero Gimeno" w:date="2018-09-18T20:06:00Z">
              <w:rPr/>
            </w:rPrChange>
          </w:rPr>
          <w:t xml:space="preserve"> que analice mediante redes neuronales </w:t>
        </w:r>
        <w:proofErr w:type="spellStart"/>
        <w:r w:rsidR="0050180F" w:rsidRPr="004C635F">
          <w:rPr>
            <w:rFonts w:ascii="Times New Roman" w:hAnsi="Times New Roman" w:cs="Times New Roman"/>
            <w:rPrChange w:id="69" w:author="Adrián Valero Gimeno" w:date="2018-09-18T20:06:00Z">
              <w:rPr/>
            </w:rPrChange>
          </w:rPr>
          <w:t>convolucionales</w:t>
        </w:r>
        <w:proofErr w:type="spellEnd"/>
        <w:r w:rsidR="0050180F" w:rsidRPr="004C635F">
          <w:rPr>
            <w:rFonts w:ascii="Times New Roman" w:hAnsi="Times New Roman" w:cs="Times New Roman"/>
            <w:rPrChange w:id="70" w:author="Adrián Valero Gimeno" w:date="2018-09-18T20:06:00Z">
              <w:rPr/>
            </w:rPrChange>
          </w:rPr>
          <w:t xml:space="preserve"> la salida</w:t>
        </w:r>
      </w:ins>
      <w:ins w:id="71" w:author="Javi Palanca" w:date="2018-09-18T19:28:00Z">
        <w:r w:rsidR="0050180F" w:rsidRPr="004C635F">
          <w:rPr>
            <w:rFonts w:ascii="Times New Roman" w:hAnsi="Times New Roman" w:cs="Times New Roman"/>
            <w:rPrChange w:id="72" w:author="Adrián Valero Gimeno" w:date="2018-09-18T20:06:00Z">
              <w:rPr/>
            </w:rPrChange>
          </w:rPr>
          <w:t xml:space="preserve"> gráfica</w:t>
        </w:r>
      </w:ins>
      <w:ins w:id="73" w:author="Javi Palanca" w:date="2018-09-18T19:27:00Z">
        <w:r w:rsidR="0050180F" w:rsidRPr="004C635F">
          <w:rPr>
            <w:rFonts w:ascii="Times New Roman" w:hAnsi="Times New Roman" w:cs="Times New Roman"/>
            <w:rPrChange w:id="74" w:author="Adrián Valero Gimeno" w:date="2018-09-18T20:06:00Z">
              <w:rPr/>
            </w:rPrChange>
          </w:rPr>
          <w:t xml:space="preserve"> del videojuego y aprenda las acciones adecuadas para obtener la m</w:t>
        </w:r>
      </w:ins>
      <w:ins w:id="75" w:author="Javi Palanca" w:date="2018-09-18T19:28:00Z">
        <w:r w:rsidR="0050180F" w:rsidRPr="004C635F">
          <w:rPr>
            <w:rFonts w:ascii="Times New Roman" w:hAnsi="Times New Roman" w:cs="Times New Roman"/>
            <w:rPrChange w:id="76" w:author="Adrián Valero Gimeno" w:date="2018-09-18T20:06:00Z">
              <w:rPr/>
            </w:rPrChange>
          </w:rPr>
          <w:t>áxima recompensa</w:t>
        </w:r>
      </w:ins>
      <w:r w:rsidRPr="004C635F">
        <w:rPr>
          <w:rFonts w:ascii="Times New Roman" w:hAnsi="Times New Roman" w:cs="Times New Roman"/>
          <w:rPrChange w:id="77" w:author="Adrián Valero Gimeno" w:date="2018-09-18T20:06:00Z">
            <w:rPr/>
          </w:rPrChange>
        </w:rPr>
        <w:t>, así como proporcionar a nuestros agentes un tiempo adecuado</w:t>
      </w:r>
      <w:r w:rsidR="00376E77" w:rsidRPr="004C635F">
        <w:rPr>
          <w:rFonts w:ascii="Times New Roman" w:hAnsi="Times New Roman" w:cs="Times New Roman"/>
          <w:rPrChange w:id="78" w:author="Adrián Valero Gimeno" w:date="2018-09-18T20:06:00Z">
            <w:rPr/>
          </w:rPrChange>
        </w:rPr>
        <w:t xml:space="preserve"> para entrenar,</w:t>
      </w:r>
      <w:r w:rsidRPr="004C635F">
        <w:rPr>
          <w:rFonts w:ascii="Times New Roman" w:hAnsi="Times New Roman" w:cs="Times New Roman"/>
          <w:rPrChange w:id="79" w:author="Adrián Valero Gimeno" w:date="2018-09-18T20:06:00Z">
            <w:rPr/>
          </w:rPrChange>
        </w:rPr>
        <w:t xml:space="preserve"> que, para juegos más complejos, puede aumentar exponencialmente. </w:t>
      </w:r>
      <w:r w:rsidR="00376E77" w:rsidRPr="004C635F">
        <w:rPr>
          <w:rFonts w:ascii="Times New Roman" w:hAnsi="Times New Roman" w:cs="Times New Roman"/>
          <w:rPrChange w:id="80" w:author="Adrián Valero Gimeno" w:date="2018-09-18T20:06:00Z">
            <w:rPr/>
          </w:rPrChange>
        </w:rPr>
        <w:t>Este problema podr</w:t>
      </w:r>
      <w:del w:id="81" w:author="Javi Palanca" w:date="2018-09-18T19:25:00Z">
        <w:r w:rsidR="00376E77" w:rsidRPr="004C635F" w:rsidDel="0050180F">
          <w:rPr>
            <w:rFonts w:ascii="Times New Roman" w:hAnsi="Times New Roman" w:cs="Times New Roman"/>
            <w:rPrChange w:id="82" w:author="Adrián Valero Gimeno" w:date="2018-09-18T20:06:00Z">
              <w:rPr/>
            </w:rPrChange>
          </w:rPr>
          <w:delText>ía</w:delText>
        </w:r>
      </w:del>
      <w:ins w:id="83" w:author="Javi Palanca" w:date="2018-09-18T19:25:00Z">
        <w:r w:rsidR="0050180F" w:rsidRPr="004C635F">
          <w:rPr>
            <w:rFonts w:ascii="Times New Roman" w:hAnsi="Times New Roman" w:cs="Times New Roman"/>
            <w:rPrChange w:id="84" w:author="Adrián Valero Gimeno" w:date="2018-09-18T20:06:00Z">
              <w:rPr/>
            </w:rPrChange>
          </w:rPr>
          <w:t>á</w:t>
        </w:r>
      </w:ins>
      <w:r w:rsidR="00376E77" w:rsidRPr="004C635F">
        <w:rPr>
          <w:rFonts w:ascii="Times New Roman" w:hAnsi="Times New Roman" w:cs="Times New Roman"/>
          <w:rPrChange w:id="85" w:author="Adrián Valero Gimeno" w:date="2018-09-18T20:06:00Z">
            <w:rPr/>
          </w:rPrChange>
        </w:rPr>
        <w:t xml:space="preserve"> ser solventado</w:t>
      </w:r>
      <w:r w:rsidRPr="004C635F">
        <w:rPr>
          <w:rFonts w:ascii="Times New Roman" w:hAnsi="Times New Roman" w:cs="Times New Roman"/>
          <w:rPrChange w:id="86" w:author="Adrián Valero Gimeno" w:date="2018-09-18T20:06:00Z">
            <w:rPr/>
          </w:rPrChange>
        </w:rPr>
        <w:t xml:space="preserve"> hac</w:t>
      </w:r>
      <w:r w:rsidR="00376E77" w:rsidRPr="004C635F">
        <w:rPr>
          <w:rFonts w:ascii="Times New Roman" w:hAnsi="Times New Roman" w:cs="Times New Roman"/>
          <w:rPrChange w:id="87" w:author="Adrián Valero Gimeno" w:date="2018-09-18T20:06:00Z">
            <w:rPr/>
          </w:rPrChange>
        </w:rPr>
        <w:t>iendo</w:t>
      </w:r>
      <w:r w:rsidRPr="004C635F">
        <w:rPr>
          <w:rFonts w:ascii="Times New Roman" w:hAnsi="Times New Roman" w:cs="Times New Roman"/>
          <w:rPrChange w:id="88" w:author="Adrián Valero Gimeno" w:date="2018-09-18T20:06:00Z">
            <w:rPr/>
          </w:rPrChange>
        </w:rPr>
        <w:t xml:space="preserve"> uso de ejecuciones paralelas de distintos entornos de aprendizaje</w:t>
      </w:r>
      <w:r w:rsidR="00B8022B" w:rsidRPr="004C635F">
        <w:rPr>
          <w:rFonts w:ascii="Times New Roman" w:hAnsi="Times New Roman" w:cs="Times New Roman"/>
          <w:rPrChange w:id="89" w:author="Adrián Valero Gimeno" w:date="2018-09-18T20:06:00Z">
            <w:rPr/>
          </w:rPrChange>
        </w:rPr>
        <w:t xml:space="preserve">, depurados a través de un proceso evolutivo que seleccione los agentes que se acerquen más a una solución </w:t>
      </w:r>
      <w:r w:rsidR="00FC2BD1" w:rsidRPr="004C635F">
        <w:rPr>
          <w:rFonts w:ascii="Times New Roman" w:hAnsi="Times New Roman" w:cs="Times New Roman"/>
          <w:rPrChange w:id="90" w:author="Adrián Valero Gimeno" w:date="2018-09-18T20:06:00Z">
            <w:rPr/>
          </w:rPrChange>
        </w:rPr>
        <w:t>correcta</w:t>
      </w:r>
      <w:r w:rsidR="00B8022B" w:rsidRPr="004C635F">
        <w:rPr>
          <w:rFonts w:ascii="Times New Roman" w:hAnsi="Times New Roman" w:cs="Times New Roman"/>
          <w:rPrChange w:id="91" w:author="Adrián Valero Gimeno" w:date="2018-09-18T20:06:00Z">
            <w:rPr/>
          </w:rPrChange>
        </w:rPr>
        <w:t>.</w:t>
      </w:r>
      <w:r w:rsidR="00FC2BD1" w:rsidRPr="004C635F">
        <w:rPr>
          <w:rFonts w:ascii="Times New Roman" w:hAnsi="Times New Roman" w:cs="Times New Roman"/>
          <w:rPrChange w:id="92" w:author="Adrián Valero Gimeno" w:date="2018-09-18T20:06:00Z">
            <w:rPr/>
          </w:rPrChange>
        </w:rPr>
        <w:t xml:space="preserve"> </w:t>
      </w:r>
      <w:del w:id="93" w:author="Javi Palanca" w:date="2018-09-18T19:26:00Z">
        <w:r w:rsidR="00FC2BD1" w:rsidRPr="004C635F" w:rsidDel="0050180F">
          <w:rPr>
            <w:rFonts w:ascii="Times New Roman" w:hAnsi="Times New Roman" w:cs="Times New Roman"/>
            <w:rPrChange w:id="94" w:author="Adrián Valero Gimeno" w:date="2018-09-18T20:06:00Z">
              <w:rPr/>
            </w:rPrChange>
          </w:rPr>
          <w:delText>También es posible que necesitemos reproducir</w:delText>
        </w:r>
        <w:r w:rsidR="00AC5EBB" w:rsidRPr="004C635F" w:rsidDel="0050180F">
          <w:rPr>
            <w:rFonts w:ascii="Times New Roman" w:hAnsi="Times New Roman" w:cs="Times New Roman"/>
            <w:rPrChange w:id="95" w:author="Adrián Valero Gimeno" w:date="2018-09-18T20:06:00Z">
              <w:rPr/>
            </w:rPrChange>
          </w:rPr>
          <w:delText xml:space="preserve"> los videojuegos, reprogramándolos de manera que el juego pueda soportar un alto número de jugadores simultáneos</w:delText>
        </w:r>
        <w:r w:rsidR="00646444" w:rsidRPr="004C635F" w:rsidDel="0050180F">
          <w:rPr>
            <w:rFonts w:ascii="Times New Roman" w:hAnsi="Times New Roman" w:cs="Times New Roman"/>
            <w:rPrChange w:id="96" w:author="Adrián Valero Gimeno" w:date="2018-09-18T20:06:00Z">
              <w:rPr/>
            </w:rPrChange>
          </w:rPr>
          <w:delText xml:space="preserve">, o simplemente por la dificultad de obtener información de la pantalla del juego original. </w:delText>
        </w:r>
      </w:del>
    </w:p>
    <w:p w14:paraId="0BECC27B" w14:textId="77777777" w:rsidR="00376E77" w:rsidRDefault="00376E77" w:rsidP="00E243CB">
      <w:pPr>
        <w:spacing w:line="360" w:lineRule="auto"/>
        <w:jc w:val="both"/>
      </w:pPr>
    </w:p>
    <w:p w14:paraId="14EDB2D4" w14:textId="77777777" w:rsidR="00376E77" w:rsidRDefault="00376E77" w:rsidP="00E243CB">
      <w:pPr>
        <w:spacing w:line="360" w:lineRule="auto"/>
        <w:jc w:val="both"/>
      </w:pPr>
    </w:p>
    <w:sectPr w:rsidR="00376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rián Valero Gimeno">
    <w15:presenceInfo w15:providerId="Windows Live" w15:userId="9e99a4e0cb0ebb73"/>
  </w15:person>
  <w15:person w15:author="Javi Palanca">
    <w15:presenceInfo w15:providerId="None" w15:userId="Javi Palan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828"/>
    <w:rsid w:val="00270828"/>
    <w:rsid w:val="00376E77"/>
    <w:rsid w:val="0039524D"/>
    <w:rsid w:val="0047534C"/>
    <w:rsid w:val="004C26B2"/>
    <w:rsid w:val="004C635F"/>
    <w:rsid w:val="0050180F"/>
    <w:rsid w:val="0055341D"/>
    <w:rsid w:val="00632B1B"/>
    <w:rsid w:val="00646444"/>
    <w:rsid w:val="006C2BA8"/>
    <w:rsid w:val="006C6E0A"/>
    <w:rsid w:val="006F1D95"/>
    <w:rsid w:val="007647A1"/>
    <w:rsid w:val="009A223E"/>
    <w:rsid w:val="00AC5EBB"/>
    <w:rsid w:val="00B8022B"/>
    <w:rsid w:val="00CF22F5"/>
    <w:rsid w:val="00D23A3E"/>
    <w:rsid w:val="00E243CB"/>
    <w:rsid w:val="00E668D7"/>
    <w:rsid w:val="00FC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5383B"/>
  <w15:chartTrackingRefBased/>
  <w15:docId w15:val="{E3497205-8097-4B22-BFF7-CF134399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180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80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Valero Gimeno</dc:creator>
  <cp:keywords/>
  <dc:description/>
  <cp:lastModifiedBy>Adrián Valero Gimeno</cp:lastModifiedBy>
  <cp:revision>8</cp:revision>
  <dcterms:created xsi:type="dcterms:W3CDTF">2018-09-17T13:57:00Z</dcterms:created>
  <dcterms:modified xsi:type="dcterms:W3CDTF">2018-09-18T18:17:00Z</dcterms:modified>
</cp:coreProperties>
</file>